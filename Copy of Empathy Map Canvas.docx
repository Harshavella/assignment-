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07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NM2023TMID02445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Advanced Crime Classification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sdt>
        <w:sdtPr>
          <w:tag w:val="goog_rdk_1"/>
        </w:sdtPr>
        <w:sdtContent>
          <w:ins w:author="SR HarshaRavi" w:id="0" w:date="2023-05-12T01:46:58Z">
            <w:r w:rsidDel="00000000" w:rsidR="00000000" w:rsidRPr="00000000">
              <w:rPr>
                <w:b w:val="1"/>
                <w:color w:val="2a2a2a"/>
                <w:sz w:val="24"/>
                <w:szCs w:val="24"/>
              </w:rPr>
              <w:drawing>
                <wp:inline distB="114300" distT="114300" distL="114300" distR="114300">
                  <wp:extent cx="6129338" cy="32289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9338" cy="3228975"/>
                          </a:xfrm>
                          <a:prstGeom prst="rect"/>
                          <a:ln/>
                        </pic:spPr>
                      </pic:pic>
                    </a:graphicData>
                  </a:graphic>
                </wp:inline>
              </w:drawing>
            </w:r>
          </w:ins>
        </w:sdtContent>
      </w:sdt>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731200" cy="5232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2324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o2HldhZ8v3u0+ZZcPlq01xsO2w==">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